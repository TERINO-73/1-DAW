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ACTIVIDADES TEMA 2.- CONTINUACIÓN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NOMBRE Y APELLIDOS _ Jesús Terino Rodriguez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b w:val="1"/>
          <w:sz w:val="28"/>
          <w:szCs w:val="28"/>
          <w:u w:val="single"/>
          <w:rtl w:val="0"/>
        </w:rPr>
        <w:t xml:space="preserve">No es necesario copiar los enunciados pero sí poner el número de la pregunta y el apartado (letra) que se responde </w:t>
      </w:r>
    </w:p>
    <w:p w:rsidR="00000000" w:rsidDel="00000000" w:rsidP="00000000" w:rsidRDefault="00000000" w:rsidRPr="00000000" w14:paraId="00000007">
      <w:pPr>
        <w:rPr>
          <w:b w:val="1"/>
          <w:sz w:val="28"/>
          <w:szCs w:val="28"/>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Página 26 - ejercicio 4</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6"/>
        </w:numPr>
        <w:ind w:left="720" w:hanging="360"/>
        <w:rPr>
          <w:b w:val="1"/>
          <w:u w:val="none"/>
        </w:rPr>
      </w:pPr>
      <w:r w:rsidDel="00000000" w:rsidR="00000000" w:rsidRPr="00000000">
        <w:rPr>
          <w:b w:val="1"/>
          <w:rtl w:val="0"/>
        </w:rPr>
        <w:t xml:space="preserve"> Para Ana 1 mes</w:t>
      </w:r>
    </w:p>
    <w:p w:rsidR="00000000" w:rsidDel="00000000" w:rsidP="00000000" w:rsidRDefault="00000000" w:rsidRPr="00000000" w14:paraId="0000000C">
      <w:pPr>
        <w:numPr>
          <w:ilvl w:val="0"/>
          <w:numId w:val="6"/>
        </w:numPr>
        <w:ind w:left="720" w:hanging="360"/>
        <w:rPr>
          <w:b w:val="1"/>
        </w:rPr>
      </w:pPr>
      <w:r w:rsidDel="00000000" w:rsidR="00000000" w:rsidRPr="00000000">
        <w:rPr>
          <w:b w:val="1"/>
          <w:rtl w:val="0"/>
        </w:rPr>
        <w:t xml:space="preserve">Para Amancio</w:t>
      </w:r>
      <w:commentRangeStart w:id="0"/>
      <w:r w:rsidDel="00000000" w:rsidR="00000000" w:rsidRPr="00000000">
        <w:rPr>
          <w:b w:val="1"/>
          <w:rtl w:val="0"/>
        </w:rPr>
        <w:t xml:space="preserve"> 1 mes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numPr>
          <w:ilvl w:val="0"/>
          <w:numId w:val="6"/>
        </w:numPr>
        <w:ind w:left="720" w:hanging="360"/>
        <w:rPr>
          <w:b w:val="1"/>
          <w:u w:val="none"/>
        </w:rPr>
      </w:pPr>
      <w:r w:rsidDel="00000000" w:rsidR="00000000" w:rsidRPr="00000000">
        <w:rPr>
          <w:b w:val="1"/>
          <w:rtl w:val="0"/>
        </w:rPr>
        <w:t xml:space="preserve">No tendrán indemnización</w:t>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Página 29 - ejercicios 7, 8 y 9</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7 </w:t>
      </w:r>
    </w:p>
    <w:p w:rsidR="00000000" w:rsidDel="00000000" w:rsidP="00000000" w:rsidRDefault="00000000" w:rsidRPr="00000000" w14:paraId="00000013">
      <w:pPr>
        <w:numPr>
          <w:ilvl w:val="0"/>
          <w:numId w:val="3"/>
        </w:numPr>
        <w:ind w:left="720" w:hanging="360"/>
        <w:rPr>
          <w:b w:val="1"/>
          <w:u w:val="none"/>
        </w:rPr>
      </w:pPr>
      <w:commentRangeStart w:id="1"/>
      <w:r w:rsidDel="00000000" w:rsidR="00000000" w:rsidRPr="00000000">
        <w:rPr>
          <w:b w:val="1"/>
          <w:rtl w:val="0"/>
        </w:rPr>
        <w:t xml:space="preserve">Si</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numPr>
          <w:ilvl w:val="0"/>
          <w:numId w:val="3"/>
        </w:numPr>
        <w:ind w:left="720" w:hanging="360"/>
        <w:rPr>
          <w:b w:val="1"/>
          <w:u w:val="none"/>
        </w:rPr>
      </w:pPr>
      <w:r w:rsidDel="00000000" w:rsidR="00000000" w:rsidRPr="00000000">
        <w:rPr>
          <w:b w:val="1"/>
          <w:rtl w:val="0"/>
        </w:rPr>
        <w:t xml:space="preserve">1 mes</w:t>
      </w:r>
    </w:p>
    <w:p w:rsidR="00000000" w:rsidDel="00000000" w:rsidP="00000000" w:rsidRDefault="00000000" w:rsidRPr="00000000" w14:paraId="00000015">
      <w:pPr>
        <w:numPr>
          <w:ilvl w:val="0"/>
          <w:numId w:val="3"/>
        </w:numPr>
        <w:ind w:left="720" w:hanging="360"/>
        <w:rPr>
          <w:b w:val="1"/>
          <w:u w:val="none"/>
        </w:rPr>
      </w:pPr>
      <w:r w:rsidDel="00000000" w:rsidR="00000000" w:rsidRPr="00000000">
        <w:rPr>
          <w:b w:val="1"/>
          <w:rtl w:val="0"/>
        </w:rPr>
        <w:t xml:space="preserve">la duración de su contrato para durante esos 2 meses</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8</w:t>
      </w:r>
    </w:p>
    <w:p w:rsidR="00000000" w:rsidDel="00000000" w:rsidP="00000000" w:rsidRDefault="00000000" w:rsidRPr="00000000" w14:paraId="00000018">
      <w:pPr>
        <w:numPr>
          <w:ilvl w:val="0"/>
          <w:numId w:val="10"/>
        </w:numPr>
        <w:ind w:left="720" w:hanging="360"/>
        <w:rPr>
          <w:b w:val="1"/>
          <w:u w:val="none"/>
        </w:rPr>
      </w:pPr>
      <w:r w:rsidDel="00000000" w:rsidR="00000000" w:rsidRPr="00000000">
        <w:rPr>
          <w:b w:val="1"/>
          <w:rtl w:val="0"/>
        </w:rPr>
        <w:t xml:space="preserve">Un contrato para la obtención de la </w:t>
      </w:r>
      <w:ins w:author="Carmen Pombo Fuentesal" w:id="0" w:date="2023-12-16T18:53:57Z">
        <w:r w:rsidDel="00000000" w:rsidR="00000000" w:rsidRPr="00000000">
          <w:rPr>
            <w:b w:val="1"/>
            <w:rtl w:val="0"/>
          </w:rPr>
          <w:t xml:space="preserve">práctica</w:t>
        </w:r>
      </w:ins>
      <w:del w:author="Carmen Pombo Fuentesal" w:id="0" w:date="2023-12-16T18:53:57Z">
        <w:r w:rsidDel="00000000" w:rsidR="00000000" w:rsidRPr="00000000">
          <w:rPr>
            <w:b w:val="1"/>
            <w:rtl w:val="0"/>
          </w:rPr>
          <w:delText xml:space="preserve">practica</w:delText>
        </w:r>
      </w:del>
      <w:r w:rsidDel="00000000" w:rsidR="00000000" w:rsidRPr="00000000">
        <w:rPr>
          <w:b w:val="1"/>
          <w:rtl w:val="0"/>
        </w:rPr>
        <w:t xml:space="preserve"> profesional</w:t>
      </w:r>
    </w:p>
    <w:p w:rsidR="00000000" w:rsidDel="00000000" w:rsidP="00000000" w:rsidRDefault="00000000" w:rsidRPr="00000000" w14:paraId="00000019">
      <w:pPr>
        <w:numPr>
          <w:ilvl w:val="0"/>
          <w:numId w:val="10"/>
        </w:numPr>
        <w:ind w:left="720" w:hanging="360"/>
        <w:rPr>
          <w:b w:val="1"/>
          <w:u w:val="none"/>
        </w:rPr>
      </w:pPr>
      <w:commentRangeStart w:id="2"/>
      <w:r w:rsidDel="00000000" w:rsidR="00000000" w:rsidRPr="00000000">
        <w:rPr>
          <w:b w:val="1"/>
          <w:rtl w:val="0"/>
        </w:rPr>
        <w:t xml:space="preserve">Si</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A">
      <w:pPr>
        <w:numPr>
          <w:ilvl w:val="0"/>
          <w:numId w:val="10"/>
        </w:numPr>
        <w:ind w:left="720" w:hanging="360"/>
        <w:rPr>
          <w:b w:val="1"/>
          <w:u w:val="none"/>
        </w:rPr>
      </w:pPr>
      <w:r w:rsidDel="00000000" w:rsidR="00000000" w:rsidRPr="00000000">
        <w:rPr>
          <w:b w:val="1"/>
          <w:rtl w:val="0"/>
        </w:rPr>
        <w:t xml:space="preserve">de 6 a 12 meses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9</w:t>
      </w:r>
    </w:p>
    <w:p w:rsidR="00000000" w:rsidDel="00000000" w:rsidP="00000000" w:rsidRDefault="00000000" w:rsidRPr="00000000" w14:paraId="0000001D">
      <w:pPr>
        <w:numPr>
          <w:ilvl w:val="0"/>
          <w:numId w:val="4"/>
        </w:numPr>
        <w:ind w:left="720" w:hanging="360"/>
        <w:rPr>
          <w:b w:val="1"/>
          <w:u w:val="none"/>
        </w:rPr>
      </w:pPr>
      <w:commentRangeStart w:id="3"/>
      <w:r w:rsidDel="00000000" w:rsidR="00000000" w:rsidRPr="00000000">
        <w:rPr>
          <w:b w:val="1"/>
          <w:rtl w:val="0"/>
        </w:rPr>
        <w:t xml:space="preserve">Si</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E">
      <w:pPr>
        <w:numPr>
          <w:ilvl w:val="0"/>
          <w:numId w:val="4"/>
        </w:numPr>
        <w:ind w:left="720" w:hanging="360"/>
        <w:rPr>
          <w:b w:val="1"/>
          <w:u w:val="none"/>
        </w:rPr>
      </w:pPr>
      <w:commentRangeStart w:id="4"/>
      <w:r w:rsidDel="00000000" w:rsidR="00000000" w:rsidRPr="00000000">
        <w:rPr>
          <w:b w:val="1"/>
          <w:rtl w:val="0"/>
        </w:rPr>
        <w:t xml:space="preserve">1 año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F">
      <w:pPr>
        <w:numPr>
          <w:ilvl w:val="0"/>
          <w:numId w:val="4"/>
        </w:numPr>
        <w:ind w:left="720" w:hanging="360"/>
        <w:rPr>
          <w:b w:val="1"/>
          <w:u w:val="none"/>
        </w:rPr>
      </w:pPr>
      <w:commentRangeStart w:id="5"/>
      <w:r w:rsidDel="00000000" w:rsidR="00000000" w:rsidRPr="00000000">
        <w:rPr>
          <w:b w:val="1"/>
          <w:rtl w:val="0"/>
        </w:rPr>
        <w:t xml:space="preserve">No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 </w:t>
      </w:r>
    </w:p>
    <w:p w:rsidR="00000000" w:rsidDel="00000000" w:rsidP="00000000" w:rsidRDefault="00000000" w:rsidRPr="00000000" w14:paraId="00000022">
      <w:pPr>
        <w:rPr>
          <w:b w:val="1"/>
        </w:rPr>
      </w:pPr>
      <w:r w:rsidDel="00000000" w:rsidR="00000000" w:rsidRPr="00000000">
        <w:rPr>
          <w:b w:val="1"/>
          <w:rtl w:val="0"/>
        </w:rPr>
        <w:t xml:space="preserve">Página 30 - ejercicios 10 y 11</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commentRangeStart w:id="6"/>
      <w:r w:rsidDel="00000000" w:rsidR="00000000" w:rsidRPr="00000000">
        <w:rPr>
          <w:b w:val="1"/>
          <w:rtl w:val="0"/>
        </w:rPr>
        <w:t xml:space="preserve">10</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numPr>
          <w:ilvl w:val="0"/>
          <w:numId w:val="8"/>
        </w:numPr>
        <w:ind w:left="720" w:hanging="360"/>
        <w:rPr>
          <w:b w:val="1"/>
          <w:u w:val="none"/>
        </w:rPr>
      </w:pPr>
      <w:r w:rsidDel="00000000" w:rsidR="00000000" w:rsidRPr="00000000">
        <w:rPr>
          <w:b w:val="1"/>
          <w:rtl w:val="0"/>
        </w:rPr>
        <w:t xml:space="preserve">Por sustitución de una persona trabajadora porque cuando vuelvan ya no harán falta </w:t>
      </w:r>
    </w:p>
    <w:p w:rsidR="00000000" w:rsidDel="00000000" w:rsidP="00000000" w:rsidRDefault="00000000" w:rsidRPr="00000000" w14:paraId="00000027">
      <w:pPr>
        <w:numPr>
          <w:ilvl w:val="0"/>
          <w:numId w:val="8"/>
        </w:numPr>
        <w:ind w:left="720" w:hanging="360"/>
        <w:rPr>
          <w:b w:val="1"/>
          <w:u w:val="none"/>
        </w:rPr>
      </w:pPr>
      <w:r w:rsidDel="00000000" w:rsidR="00000000" w:rsidRPr="00000000">
        <w:rPr>
          <w:b w:val="1"/>
          <w:rtl w:val="0"/>
        </w:rPr>
        <w:t xml:space="preserve">Hasta que vuelvan los trabajadores que se han dado de baja</w:t>
      </w:r>
    </w:p>
    <w:p w:rsidR="00000000" w:rsidDel="00000000" w:rsidP="00000000" w:rsidRDefault="00000000" w:rsidRPr="00000000" w14:paraId="00000028">
      <w:pPr>
        <w:numPr>
          <w:ilvl w:val="0"/>
          <w:numId w:val="8"/>
        </w:numPr>
        <w:ind w:left="720" w:hanging="360"/>
        <w:rPr>
          <w:b w:val="1"/>
          <w:u w:val="none"/>
        </w:rPr>
      </w:pPr>
      <w:r w:rsidDel="00000000" w:rsidR="00000000" w:rsidRPr="00000000">
        <w:rPr>
          <w:b w:val="1"/>
          <w:rtl w:val="0"/>
        </w:rPr>
        <w:t xml:space="preserve">Ninguna </w:t>
      </w:r>
    </w:p>
    <w:p w:rsidR="00000000" w:rsidDel="00000000" w:rsidP="00000000" w:rsidRDefault="00000000" w:rsidRPr="00000000" w14:paraId="00000029">
      <w:pPr>
        <w:ind w:left="720" w:firstLine="0"/>
        <w:rPr>
          <w:b w:val="1"/>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11</w:t>
      </w:r>
    </w:p>
    <w:p w:rsidR="00000000" w:rsidDel="00000000" w:rsidP="00000000" w:rsidRDefault="00000000" w:rsidRPr="00000000" w14:paraId="0000002B">
      <w:pPr>
        <w:numPr>
          <w:ilvl w:val="0"/>
          <w:numId w:val="5"/>
        </w:numPr>
        <w:ind w:left="720" w:hanging="360"/>
        <w:rPr>
          <w:b w:val="1"/>
          <w:u w:val="none"/>
        </w:rPr>
      </w:pPr>
      <w:r w:rsidDel="00000000" w:rsidR="00000000" w:rsidRPr="00000000">
        <w:rPr>
          <w:b w:val="1"/>
          <w:rtl w:val="0"/>
        </w:rPr>
        <w:t xml:space="preserve">Por circunstancias de la producción porque es solo mientras dure los pedidos de mas que le están viniendo </w:t>
      </w:r>
    </w:p>
    <w:p w:rsidR="00000000" w:rsidDel="00000000" w:rsidP="00000000" w:rsidRDefault="00000000" w:rsidRPr="00000000" w14:paraId="0000002C">
      <w:pPr>
        <w:numPr>
          <w:ilvl w:val="0"/>
          <w:numId w:val="5"/>
        </w:numPr>
        <w:ind w:left="720" w:hanging="360"/>
        <w:rPr>
          <w:b w:val="1"/>
          <w:u w:val="none"/>
        </w:rPr>
      </w:pPr>
      <w:commentRangeStart w:id="7"/>
      <w:r w:rsidDel="00000000" w:rsidR="00000000" w:rsidRPr="00000000">
        <w:rPr>
          <w:b w:val="1"/>
          <w:rtl w:val="0"/>
        </w:rPr>
        <w:t xml:space="preserve">No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D">
      <w:pPr>
        <w:numPr>
          <w:ilvl w:val="0"/>
          <w:numId w:val="5"/>
        </w:numPr>
        <w:ind w:left="720" w:hanging="360"/>
        <w:rPr>
          <w:b w:val="1"/>
          <w:u w:val="none"/>
        </w:rPr>
      </w:pPr>
      <w:commentRangeStart w:id="8"/>
      <w:r w:rsidDel="00000000" w:rsidR="00000000" w:rsidRPr="00000000">
        <w:rPr>
          <w:b w:val="1"/>
          <w:rtl w:val="0"/>
        </w:rPr>
        <w:t xml:space="preserve">12 días por año trabajado</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commentRangeStart w:id="9"/>
      <w:r w:rsidDel="00000000" w:rsidR="00000000" w:rsidRPr="00000000">
        <w:rPr>
          <w:b w:val="1"/>
          <w:rtl w:val="0"/>
        </w:rPr>
        <w:t xml:space="preserve">Página 32 - ejercicios 14</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numPr>
          <w:ilvl w:val="0"/>
          <w:numId w:val="9"/>
        </w:numPr>
        <w:ind w:left="720" w:hanging="360"/>
        <w:rPr>
          <w:b w:val="1"/>
          <w:u w:val="none"/>
        </w:rPr>
      </w:pPr>
      <w:r w:rsidDel="00000000" w:rsidR="00000000" w:rsidRPr="00000000">
        <w:rPr>
          <w:b w:val="1"/>
          <w:rtl w:val="0"/>
        </w:rPr>
        <w:t xml:space="preserve">147€ al mes</w:t>
      </w:r>
    </w:p>
    <w:p w:rsidR="00000000" w:rsidDel="00000000" w:rsidP="00000000" w:rsidRDefault="00000000" w:rsidRPr="00000000" w14:paraId="00000032">
      <w:pPr>
        <w:numPr>
          <w:ilvl w:val="0"/>
          <w:numId w:val="9"/>
        </w:numPr>
        <w:ind w:left="720" w:hanging="360"/>
        <w:rPr>
          <w:b w:val="1"/>
          <w:u w:val="none"/>
        </w:rPr>
      </w:pPr>
      <w:r w:rsidDel="00000000" w:rsidR="00000000" w:rsidRPr="00000000">
        <w:rPr>
          <w:b w:val="1"/>
          <w:rtl w:val="0"/>
        </w:rPr>
        <w:t xml:space="preserve">110€ al mes</w:t>
      </w:r>
    </w:p>
    <w:p w:rsidR="00000000" w:rsidDel="00000000" w:rsidP="00000000" w:rsidRDefault="00000000" w:rsidRPr="00000000" w14:paraId="00000033">
      <w:pPr>
        <w:numPr>
          <w:ilvl w:val="0"/>
          <w:numId w:val="9"/>
        </w:numPr>
        <w:ind w:left="720" w:hanging="360"/>
        <w:rPr>
          <w:b w:val="1"/>
          <w:u w:val="none"/>
        </w:rPr>
      </w:pPr>
      <w:r w:rsidDel="00000000" w:rsidR="00000000" w:rsidRPr="00000000">
        <w:rPr>
          <w:b w:val="1"/>
          <w:rtl w:val="0"/>
        </w:rPr>
        <w:t xml:space="preserve">55€ al mes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Página 33 - ejercicios 16</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numPr>
          <w:ilvl w:val="0"/>
          <w:numId w:val="7"/>
        </w:numPr>
        <w:ind w:left="720" w:hanging="360"/>
        <w:rPr>
          <w:b w:val="1"/>
          <w:u w:val="none"/>
        </w:rPr>
      </w:pPr>
      <w:r w:rsidDel="00000000" w:rsidR="00000000" w:rsidRPr="00000000">
        <w:rPr>
          <w:b w:val="1"/>
          <w:rtl w:val="0"/>
        </w:rPr>
        <w:t xml:space="preserve">si porque el 30%  de 25 no es mayor a 7,5</w:t>
      </w:r>
    </w:p>
    <w:p w:rsidR="00000000" w:rsidDel="00000000" w:rsidP="00000000" w:rsidRDefault="00000000" w:rsidRPr="00000000" w14:paraId="00000038">
      <w:pPr>
        <w:numPr>
          <w:ilvl w:val="0"/>
          <w:numId w:val="7"/>
        </w:numPr>
        <w:ind w:left="720" w:hanging="360"/>
        <w:rPr>
          <w:b w:val="1"/>
          <w:u w:val="none"/>
        </w:rPr>
      </w:pPr>
      <w:commentRangeStart w:id="10"/>
      <w:r w:rsidDel="00000000" w:rsidR="00000000" w:rsidRPr="00000000">
        <w:rPr>
          <w:b w:val="1"/>
          <w:rtl w:val="0"/>
        </w:rPr>
        <w:t xml:space="preserve">si porque es por fuerza mayor</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39">
      <w:pPr>
        <w:numPr>
          <w:ilvl w:val="0"/>
          <w:numId w:val="7"/>
        </w:numPr>
        <w:ind w:left="720" w:hanging="360"/>
        <w:rPr>
          <w:b w:val="1"/>
          <w:u w:val="none"/>
        </w:rPr>
      </w:pPr>
      <w:commentRangeStart w:id="11"/>
      <w:r w:rsidDel="00000000" w:rsidR="00000000" w:rsidRPr="00000000">
        <w:rPr>
          <w:b w:val="1"/>
          <w:rtl w:val="0"/>
        </w:rPr>
        <w:t xml:space="preserve">Si</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commentRangeStart w:id="12"/>
      <w:r w:rsidDel="00000000" w:rsidR="00000000" w:rsidRPr="00000000">
        <w:rPr>
          <w:b w:val="1"/>
          <w:rtl w:val="0"/>
        </w:rPr>
        <w:t xml:space="preserve">Página 35- ejercicios 19</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numPr>
          <w:ilvl w:val="0"/>
          <w:numId w:val="1"/>
        </w:numPr>
        <w:ind w:left="720" w:hanging="360"/>
        <w:rPr>
          <w:b w:val="1"/>
          <w:u w:val="none"/>
        </w:rPr>
      </w:pPr>
      <w:r w:rsidDel="00000000" w:rsidR="00000000" w:rsidRPr="00000000">
        <w:rPr>
          <w:b w:val="1"/>
          <w:rtl w:val="0"/>
        </w:rPr>
        <w:t xml:space="preserve">No porque la relación contractual es con la ett no con la empresa</w:t>
      </w:r>
    </w:p>
    <w:p w:rsidR="00000000" w:rsidDel="00000000" w:rsidP="00000000" w:rsidRDefault="00000000" w:rsidRPr="00000000" w14:paraId="0000003E">
      <w:pPr>
        <w:numPr>
          <w:ilvl w:val="0"/>
          <w:numId w:val="1"/>
        </w:numPr>
        <w:ind w:left="720" w:hanging="360"/>
        <w:rPr>
          <w:b w:val="1"/>
          <w:u w:val="none"/>
        </w:rPr>
      </w:pPr>
      <w:r w:rsidDel="00000000" w:rsidR="00000000" w:rsidRPr="00000000">
        <w:rPr>
          <w:b w:val="1"/>
          <w:rtl w:val="0"/>
        </w:rPr>
        <w:t xml:space="preserve">El convenio correspondiente al lugar de trabajo</w:t>
      </w:r>
    </w:p>
    <w:p w:rsidR="00000000" w:rsidDel="00000000" w:rsidP="00000000" w:rsidRDefault="00000000" w:rsidRPr="00000000" w14:paraId="0000003F">
      <w:pPr>
        <w:numPr>
          <w:ilvl w:val="0"/>
          <w:numId w:val="1"/>
        </w:numPr>
        <w:ind w:left="720" w:hanging="360"/>
        <w:rPr>
          <w:b w:val="1"/>
          <w:u w:val="none"/>
        </w:rPr>
      </w:pPr>
      <w:r w:rsidDel="00000000" w:rsidR="00000000" w:rsidRPr="00000000">
        <w:rPr>
          <w:b w:val="1"/>
          <w:rtl w:val="0"/>
        </w:rPr>
        <w:t xml:space="preserve">No porque tiene que ser antes de empezar a trabajar</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Página 39 - tipo test (solo será necesario poner el número de la pregunta y la letra que corresponda a la respuesta correcta)</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numPr>
          <w:ilvl w:val="0"/>
          <w:numId w:val="2"/>
        </w:numPr>
        <w:ind w:left="1440" w:hanging="360"/>
        <w:rPr>
          <w:b w:val="1"/>
          <w:u w:val="none"/>
        </w:rPr>
      </w:pPr>
      <w:r w:rsidDel="00000000" w:rsidR="00000000" w:rsidRPr="00000000">
        <w:rPr>
          <w:b w:val="1"/>
          <w:rtl w:val="0"/>
        </w:rPr>
        <w:t xml:space="preserve">c</w:t>
      </w:r>
    </w:p>
    <w:p w:rsidR="00000000" w:rsidDel="00000000" w:rsidP="00000000" w:rsidRDefault="00000000" w:rsidRPr="00000000" w14:paraId="00000044">
      <w:pPr>
        <w:numPr>
          <w:ilvl w:val="0"/>
          <w:numId w:val="2"/>
        </w:numPr>
        <w:ind w:left="1440" w:hanging="360"/>
        <w:rPr>
          <w:b w:val="1"/>
          <w:u w:val="none"/>
        </w:rPr>
      </w:pPr>
      <w:r w:rsidDel="00000000" w:rsidR="00000000" w:rsidRPr="00000000">
        <w:rPr>
          <w:b w:val="1"/>
          <w:rtl w:val="0"/>
        </w:rPr>
        <w:t xml:space="preserve">c</w:t>
      </w:r>
    </w:p>
    <w:p w:rsidR="00000000" w:rsidDel="00000000" w:rsidP="00000000" w:rsidRDefault="00000000" w:rsidRPr="00000000" w14:paraId="00000045">
      <w:pPr>
        <w:numPr>
          <w:ilvl w:val="0"/>
          <w:numId w:val="2"/>
        </w:numPr>
        <w:ind w:left="1440" w:hanging="360"/>
        <w:rPr>
          <w:b w:val="1"/>
          <w:u w:val="none"/>
        </w:rPr>
      </w:pPr>
      <w:r w:rsidDel="00000000" w:rsidR="00000000" w:rsidRPr="00000000">
        <w:rPr>
          <w:b w:val="1"/>
          <w:rtl w:val="0"/>
        </w:rPr>
        <w:t xml:space="preserve">d</w:t>
      </w:r>
    </w:p>
    <w:p w:rsidR="00000000" w:rsidDel="00000000" w:rsidP="00000000" w:rsidRDefault="00000000" w:rsidRPr="00000000" w14:paraId="00000046">
      <w:pPr>
        <w:numPr>
          <w:ilvl w:val="0"/>
          <w:numId w:val="2"/>
        </w:numPr>
        <w:ind w:left="1440" w:hanging="360"/>
        <w:rPr>
          <w:b w:val="1"/>
          <w:u w:val="none"/>
        </w:rPr>
      </w:pPr>
      <w:commentRangeStart w:id="13"/>
      <w:r w:rsidDel="00000000" w:rsidR="00000000" w:rsidRPr="00000000">
        <w:rPr>
          <w:b w:val="1"/>
          <w:rtl w:val="0"/>
        </w:rPr>
        <w:t xml:space="preserve">c</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47">
      <w:pPr>
        <w:numPr>
          <w:ilvl w:val="0"/>
          <w:numId w:val="2"/>
        </w:numPr>
        <w:ind w:left="1440" w:hanging="360"/>
        <w:rPr>
          <w:b w:val="1"/>
          <w:u w:val="none"/>
        </w:rPr>
      </w:pPr>
      <w:r w:rsidDel="00000000" w:rsidR="00000000" w:rsidRPr="00000000">
        <w:rPr>
          <w:b w:val="1"/>
          <w:rtl w:val="0"/>
        </w:rPr>
        <w:t xml:space="preserve">b</w:t>
      </w:r>
    </w:p>
    <w:p w:rsidR="00000000" w:rsidDel="00000000" w:rsidP="00000000" w:rsidRDefault="00000000" w:rsidRPr="00000000" w14:paraId="00000048">
      <w:pPr>
        <w:numPr>
          <w:ilvl w:val="0"/>
          <w:numId w:val="2"/>
        </w:numPr>
        <w:ind w:left="1440" w:hanging="360"/>
        <w:rPr>
          <w:b w:val="1"/>
          <w:u w:val="none"/>
        </w:rPr>
      </w:pPr>
      <w:r w:rsidDel="00000000" w:rsidR="00000000" w:rsidRPr="00000000">
        <w:rPr>
          <w:b w:val="1"/>
          <w:rtl w:val="0"/>
        </w:rPr>
        <w:t xml:space="preserve">c</w:t>
      </w:r>
    </w:p>
    <w:p w:rsidR="00000000" w:rsidDel="00000000" w:rsidP="00000000" w:rsidRDefault="00000000" w:rsidRPr="00000000" w14:paraId="00000049">
      <w:pPr>
        <w:numPr>
          <w:ilvl w:val="0"/>
          <w:numId w:val="2"/>
        </w:numPr>
        <w:ind w:left="1440" w:hanging="360"/>
        <w:rPr>
          <w:b w:val="1"/>
          <w:u w:val="none"/>
        </w:rPr>
      </w:pPr>
      <w:r w:rsidDel="00000000" w:rsidR="00000000" w:rsidRPr="00000000">
        <w:rPr>
          <w:b w:val="1"/>
          <w:rtl w:val="0"/>
        </w:rPr>
        <w:t xml:space="preserve">b</w:t>
      </w:r>
    </w:p>
    <w:p w:rsidR="00000000" w:rsidDel="00000000" w:rsidP="00000000" w:rsidRDefault="00000000" w:rsidRPr="00000000" w14:paraId="0000004A">
      <w:pPr>
        <w:numPr>
          <w:ilvl w:val="0"/>
          <w:numId w:val="2"/>
        </w:numPr>
        <w:ind w:left="1440" w:hanging="360"/>
        <w:rPr>
          <w:b w:val="1"/>
          <w:u w:val="none"/>
        </w:rPr>
      </w:pPr>
      <w:r w:rsidDel="00000000" w:rsidR="00000000" w:rsidRPr="00000000">
        <w:rPr>
          <w:b w:val="1"/>
          <w:rtl w:val="0"/>
        </w:rPr>
        <w:t xml:space="preserve">c</w:t>
      </w:r>
    </w:p>
    <w:p w:rsidR="00000000" w:rsidDel="00000000" w:rsidP="00000000" w:rsidRDefault="00000000" w:rsidRPr="00000000" w14:paraId="0000004B">
      <w:pPr>
        <w:numPr>
          <w:ilvl w:val="0"/>
          <w:numId w:val="2"/>
        </w:numPr>
        <w:ind w:left="1440" w:hanging="360"/>
        <w:rPr>
          <w:b w:val="1"/>
          <w:u w:val="none"/>
        </w:rPr>
      </w:pPr>
      <w:r w:rsidDel="00000000" w:rsidR="00000000" w:rsidRPr="00000000">
        <w:rPr>
          <w:b w:val="1"/>
          <w:rtl w:val="0"/>
        </w:rPr>
        <w:t xml:space="preserve">a</w:t>
      </w:r>
    </w:p>
    <w:p w:rsidR="00000000" w:rsidDel="00000000" w:rsidP="00000000" w:rsidRDefault="00000000" w:rsidRPr="00000000" w14:paraId="0000004C">
      <w:pPr>
        <w:numPr>
          <w:ilvl w:val="0"/>
          <w:numId w:val="2"/>
        </w:numPr>
        <w:ind w:left="1440" w:hanging="360"/>
        <w:rPr>
          <w:b w:val="1"/>
          <w:u w:val="none"/>
        </w:rPr>
      </w:pPr>
      <w:r w:rsidDel="00000000" w:rsidR="00000000" w:rsidRPr="00000000">
        <w:rPr>
          <w:b w:val="1"/>
          <w:rtl w:val="0"/>
        </w:rPr>
        <w:t xml:space="preserve">a</w:t>
      </w:r>
    </w:p>
    <w:p w:rsidR="00000000" w:rsidDel="00000000" w:rsidP="00000000" w:rsidRDefault="00000000" w:rsidRPr="00000000" w14:paraId="0000004D">
      <w:pPr>
        <w:ind w:left="1440" w:firstLine="0"/>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men Pombo Fuentesal" w:id="12" w:date="2023-12-16T18:58:21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perfecto</w:t>
      </w:r>
    </w:p>
  </w:comment>
  <w:comment w:author="Carmen Pombo Fuentesal" w:id="13" w:date="2023-12-16T18:58:40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comment>
  <w:comment w:author="Carmen Pombo Fuentesal" w:id="5" w:date="2023-12-16T18:55:37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fija el convenio, si bien no puede ser inferior al contrato de formación en alternancia. Como no se dice nada de si existe un convenio pactado para estos contratos, por lo que podría ser podría ser posible. Si el convenio no dijese nada, entonces debe ganar lo mismo que el salario de su categoría profesional , sin ningún tipo de reducción</w:t>
      </w:r>
    </w:p>
  </w:comment>
  <w:comment w:author="Carmen Pombo Fuentesal" w:id="0" w:date="2023-12-16T18:53:32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meses</w:t>
      </w:r>
    </w:p>
  </w:comment>
  <w:comment w:author="Carmen Pombo Fuentesal" w:id="6" w:date="2023-12-16T18:56:11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perfecto</w:t>
      </w:r>
    </w:p>
  </w:comment>
  <w:comment w:author="Carmen Pombo Fuentesal" w:id="1" w:date="2023-12-16T18:53:46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w:t>
      </w:r>
    </w:p>
  </w:comment>
  <w:comment w:author="Carmen Pombo Fuentesal" w:id="10" w:date="2023-12-16T18:57:39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los contratos a tiempo parcial no pueden hacer horas extras</w:t>
      </w:r>
    </w:p>
  </w:comment>
  <w:comment w:author="Carmen Pombo Fuentesal" w:id="11" w:date="2023-12-16T18:58:04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porque suprea el 15% de horas complementarias voluntarias.</w:t>
      </w:r>
    </w:p>
  </w:comment>
  <w:comment w:author="Carmen Pombo Fuentesal" w:id="4" w:date="2023-12-16T18:54:55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otros 6 meses hasta cumplir el año</w:t>
      </w:r>
    </w:p>
  </w:comment>
  <w:comment w:author="Carmen Pombo Fuentesal" w:id="8" w:date="2023-12-16T18:56:43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en euros?</w:t>
      </w:r>
    </w:p>
  </w:comment>
  <w:comment w:author="Carmen Pombo Fuentesal" w:id="2" w:date="2023-12-16T18:54:32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w:t>
      </w:r>
    </w:p>
  </w:comment>
  <w:comment w:author="Carmen Pombo Fuentesal" w:id="9" w:date="2023-12-16T18:57:09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perfecto</w:t>
      </w:r>
    </w:p>
  </w:comment>
  <w:comment w:author="Carmen Pombo Fuentesal" w:id="3" w:date="2023-12-16T18:54:36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w:t>
      </w:r>
    </w:p>
  </w:comment>
  <w:comment w:author="Carmen Pombo Fuentesal" w:id="7" w:date="2023-12-16T18:56:31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